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F474" w14:textId="482C021F" w:rsidR="00AB58D8" w:rsidRDefault="0031089C">
      <w:pPr>
        <w:rPr>
          <w:b/>
          <w:bCs/>
        </w:rPr>
      </w:pPr>
      <w:r>
        <w:rPr>
          <w:b/>
          <w:bCs/>
        </w:rPr>
        <w:t>Introducción</w:t>
      </w:r>
    </w:p>
    <w:p w14:paraId="2D9E3F84" w14:textId="4C987878" w:rsidR="0031089C" w:rsidRDefault="00200486" w:rsidP="00356B09">
      <w:pPr>
        <w:jc w:val="both"/>
      </w:pPr>
      <w:r>
        <w:t>D</w:t>
      </w:r>
      <w:r w:rsidR="0031089C">
        <w:t xml:space="preserve">e acuerdo con la </w:t>
      </w:r>
      <w:r w:rsidR="00C45DD4">
        <w:t xml:space="preserve">ONU </w:t>
      </w:r>
      <w:sdt>
        <w:sdtPr>
          <w:rPr>
            <w:color w:val="000000"/>
          </w:rPr>
          <w:tag w:val="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
          <w:id w:val="1148945288"/>
          <w:placeholder>
            <w:docPart w:val="DefaultPlaceholder_-1854013440"/>
          </w:placeholder>
        </w:sdtPr>
        <w:sdtContent>
          <w:r w:rsidR="00C45DD4" w:rsidRPr="00674036">
            <w:rPr>
              <w:color w:val="000000"/>
            </w:rPr>
            <w:t>(2023)</w:t>
          </w:r>
        </w:sdtContent>
      </w:sdt>
      <w:r w:rsidR="0031089C">
        <w:t xml:space="preserve">, </w:t>
      </w:r>
      <w:r>
        <w:t xml:space="preserve">en el mundo hay </w:t>
      </w:r>
      <w:r w:rsidR="0031089C">
        <w:t xml:space="preserve">más de 700 millones de personas </w:t>
      </w:r>
      <w:r>
        <w:t xml:space="preserve">que </w:t>
      </w:r>
      <w:r w:rsidR="0031089C">
        <w:t xml:space="preserve">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w:t>
      </w:r>
      <w:sdt>
        <w:sdtPr>
          <w:rPr>
            <w:color w:val="000000"/>
          </w:rPr>
          <w:tag w:val="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704172639"/>
          <w:placeholder>
            <w:docPart w:val="DefaultPlaceholder_-1854013440"/>
          </w:placeholder>
        </w:sdtPr>
        <w:sdtContent>
          <w:r w:rsidR="00C45DD4" w:rsidRPr="00674036">
            <w:rPr>
              <w:color w:val="000000"/>
            </w:rPr>
            <w:t>(Cepeda et al., 2019)</w:t>
          </w:r>
        </w:sdtContent>
      </w:sdt>
      <w:r w:rsidR="0031089C">
        <w:t xml:space="preserve">.  </w:t>
      </w:r>
      <w:r w:rsidR="00356B09">
        <w:t xml:space="preserve">En Colombia, desde el 2002 la tendencia de la pobreza monetaria ha sido decreciente, sin embargo, además de que la tasa de reducción se ha disminuido, el valor al 2018 era del 27% </w:t>
      </w:r>
      <w:sdt>
        <w:sdtPr>
          <w:rPr>
            <w:color w:val="000000"/>
          </w:rPr>
          <w:tag w:val="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
          <w:id w:val="1929460669"/>
          <w:placeholder>
            <w:docPart w:val="DefaultPlaceholder_-1854013440"/>
          </w:placeholder>
        </w:sdtPr>
        <w:sdtContent>
          <w:r w:rsidR="00C45DD4" w:rsidRPr="00674036">
            <w:rPr>
              <w:color w:val="000000"/>
            </w:rPr>
            <w:t>(Cepeda et al., 2019)</w:t>
          </w:r>
        </w:sdtContent>
      </w:sdt>
      <w:r w:rsidR="00356B09">
        <w:t xml:space="preserve">. </w:t>
      </w:r>
      <w:r w:rsidR="00C45DD4">
        <w:t>Según</w:t>
      </w:r>
      <w:r w:rsidR="00356B09">
        <w:t xml:space="preserve"> el Banco Mundial </w:t>
      </w:r>
      <w:sdt>
        <w:sdtPr>
          <w:rPr>
            <w:color w:val="000000"/>
          </w:rPr>
          <w:tag w:val="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
          <w:id w:val="-332607520"/>
          <w:placeholder>
            <w:docPart w:val="DefaultPlaceholder_-1854013440"/>
          </w:placeholder>
        </w:sdtPr>
        <w:sdtContent>
          <w:r w:rsidR="00674036" w:rsidRPr="00674036">
            <w:rPr>
              <w:color w:val="000000"/>
            </w:rPr>
            <w:t>(2020)</w:t>
          </w:r>
        </w:sdtContent>
      </w:sdt>
      <w:r w:rsidR="00356B09">
        <w:t>, las zonas con mayor pobreza en Colombia a 2015 eran el Choco, La Guajira y el Cauca con valores de 26.1%, 20.9% y 12.4%, respectivamente.</w:t>
      </w:r>
    </w:p>
    <w:p w14:paraId="69C5E465" w14:textId="6BBA84C3" w:rsidR="00356B09" w:rsidRDefault="00356B09" w:rsidP="00D70689">
      <w:pPr>
        <w:jc w:val="both"/>
      </w:pPr>
      <w:r>
        <w:t>La predicción</w:t>
      </w:r>
      <w:r w:rsidR="0036101A">
        <w:t xml:space="preserve"> de la pobreza </w:t>
      </w:r>
      <w:r w:rsidR="00987440">
        <w:t xml:space="preserve">es un objetivo crítico para lograr la implementación efectiva de políticas, que permita direccionar los recursos eficientemente </w:t>
      </w:r>
      <w:r w:rsidR="00646E23">
        <w:t xml:space="preserve">a aquellos hogares que están en una situación de pobreza o que están a punto de llegar a esa situación </w:t>
      </w:r>
      <w:sdt>
        <w:sdtPr>
          <w:rPr>
            <w:color w:val="000000"/>
          </w:rPr>
          <w:tag w:val="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"/>
          <w:id w:val="-1667935638"/>
          <w:placeholder>
            <w:docPart w:val="DefaultPlaceholder_-1854013440"/>
          </w:placeholder>
        </w:sdtPr>
        <w:sdtContent>
          <w:r w:rsidR="00674036" w:rsidRPr="00674036">
            <w:rPr>
              <w:color w:val="000000"/>
            </w:rPr>
            <w:t>(Li et al., 2022)</w:t>
          </w:r>
        </w:sdtContent>
      </w:sdt>
      <w:r w:rsidR="00646E23">
        <w:t>.</w:t>
      </w:r>
      <w:r w:rsidR="000B21BF">
        <w:t xml:space="preserve"> Dad</w:t>
      </w:r>
      <w:r w:rsidR="00581417">
        <w:t>o que los censos nacionales son costosos y complejos logísticamente</w:t>
      </w:r>
      <w:r w:rsidR="00D70689">
        <w:t xml:space="preserve"> y que l</w:t>
      </w:r>
      <w:r w:rsidR="00252C39">
        <w:t>os modelos económicos utilizados</w:t>
      </w:r>
      <w:r w:rsidR="00345181">
        <w:t xml:space="preserve"> hasta el momento</w:t>
      </w:r>
      <w:r w:rsidR="00252C39">
        <w:t xml:space="preserve"> </w:t>
      </w:r>
      <w:r w:rsidR="00345181">
        <w:t xml:space="preserve">dependen </w:t>
      </w:r>
      <w:r w:rsidR="00252C39">
        <w:t xml:space="preserve">de </w:t>
      </w:r>
      <w:r w:rsidR="00345181">
        <w:t xml:space="preserve">varias </w:t>
      </w:r>
      <w:r w:rsidR="00252C39">
        <w:t>suposiciones,</w:t>
      </w:r>
      <w:r w:rsidR="00581417">
        <w:t xml:space="preserve"> </w:t>
      </w:r>
      <w:r w:rsidR="00D70689">
        <w:t xml:space="preserve">los métodos de </w:t>
      </w:r>
      <w:r w:rsidR="00D70689">
        <w:rPr>
          <w:i/>
          <w:iCs/>
        </w:rPr>
        <w:t xml:space="preserve">machine </w:t>
      </w:r>
      <w:proofErr w:type="spellStart"/>
      <w:r w:rsidR="00D70689">
        <w:rPr>
          <w:i/>
          <w:iCs/>
        </w:rPr>
        <w:t>learning</w:t>
      </w:r>
      <w:proofErr w:type="spellEnd"/>
      <w:r w:rsidR="00D70689">
        <w:t xml:space="preserve"> </w:t>
      </w:r>
      <w:r w:rsidR="00252C39">
        <w:t xml:space="preserve">se ven como una opción </w:t>
      </w:r>
      <w:r w:rsidR="00E00BA4">
        <w:t xml:space="preserve">prometedora, especialmente cuando </w:t>
      </w:r>
      <w:r w:rsidR="00200376">
        <w:t xml:space="preserve">la cantidad de información ha aumentado considerablemente en los últimos años </w:t>
      </w:r>
      <w:sdt>
        <w:sdtPr>
          <w:rPr>
            <w:color w:val="000000"/>
          </w:rPr>
          <w:tag w:val="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
          <w:id w:val="-1743094460"/>
          <w:placeholder>
            <w:docPart w:val="DefaultPlaceholder_-1854013440"/>
          </w:placeholder>
        </w:sdtPr>
        <w:sdtContent>
          <w:r w:rsidR="00674036" w:rsidRPr="00674036">
            <w:rPr>
              <w:color w:val="000000"/>
            </w:rPr>
            <w:t>(</w:t>
          </w:r>
          <w:proofErr w:type="spellStart"/>
          <w:r w:rsidR="00674036" w:rsidRPr="00674036">
            <w:rPr>
              <w:color w:val="000000"/>
            </w:rPr>
            <w:t>Pathways</w:t>
          </w:r>
          <w:proofErr w:type="spellEnd"/>
          <w:r w:rsidR="00674036" w:rsidRPr="00674036">
            <w:rPr>
              <w:color w:val="000000"/>
            </w:rPr>
            <w:t xml:space="preserve"> </w:t>
          </w:r>
          <w:proofErr w:type="spellStart"/>
          <w:r w:rsidR="00674036" w:rsidRPr="00674036">
            <w:rPr>
              <w:color w:val="000000"/>
            </w:rPr>
            <w:t>for</w:t>
          </w:r>
          <w:proofErr w:type="spellEnd"/>
          <w:r w:rsidR="00674036" w:rsidRPr="00674036">
            <w:rPr>
              <w:color w:val="000000"/>
            </w:rPr>
            <w:t xml:space="preserve"> </w:t>
          </w:r>
          <w:proofErr w:type="spellStart"/>
          <w:r w:rsidR="00674036" w:rsidRPr="00674036">
            <w:rPr>
              <w:color w:val="000000"/>
            </w:rPr>
            <w:t>Prosperity</w:t>
          </w:r>
          <w:proofErr w:type="spellEnd"/>
          <w:r w:rsidR="00674036" w:rsidRPr="00674036">
            <w:rPr>
              <w:color w:val="000000"/>
            </w:rPr>
            <w:t xml:space="preserve"> </w:t>
          </w:r>
          <w:proofErr w:type="spellStart"/>
          <w:r w:rsidR="00674036" w:rsidRPr="00674036">
            <w:rPr>
              <w:color w:val="000000"/>
            </w:rPr>
            <w:t>Commission</w:t>
          </w:r>
          <w:proofErr w:type="spellEnd"/>
          <w:r w:rsidR="00674036" w:rsidRPr="00674036">
            <w:rPr>
              <w:color w:val="000000"/>
            </w:rPr>
            <w:t>, 2023)</w:t>
          </w:r>
        </w:sdtContent>
      </w:sdt>
      <w:r w:rsidR="00200376">
        <w:t>.</w:t>
      </w:r>
    </w:p>
    <w:p w14:paraId="215B257D" w14:textId="7D6BB3FA" w:rsidR="000318C0" w:rsidRDefault="00132715" w:rsidP="00B76CC6">
      <w:pPr>
        <w:jc w:val="both"/>
      </w:pPr>
      <w:r>
        <w:t>E</w:t>
      </w:r>
      <w:r w:rsidR="00674036">
        <w:t>l</w:t>
      </w:r>
      <w:r w:rsidR="00663446">
        <w:t xml:space="preserve"> objetivo de </w:t>
      </w:r>
      <w:r w:rsidR="00674036">
        <w:t xml:space="preserve">este trabajo es </w:t>
      </w:r>
      <w:r w:rsidR="00663446">
        <w:t>clasificar una muestra de hogares en Colombia</w:t>
      </w:r>
      <w:r w:rsidR="00DF5132">
        <w:t xml:space="preserve"> de si son pobres o no</w:t>
      </w:r>
      <w:r w:rsidR="00663446">
        <w:t>,</w:t>
      </w:r>
      <w:r>
        <w:t xml:space="preserve"> se </w:t>
      </w:r>
      <w:r w:rsidR="00E00023">
        <w:t xml:space="preserve">presentan </w:t>
      </w:r>
      <w:r w:rsidR="004F04AB">
        <w:t>algunos</w:t>
      </w:r>
      <w:r w:rsidR="00E00023">
        <w:t xml:space="preserve"> métodos de </w:t>
      </w:r>
      <w:r w:rsidR="00E00023">
        <w:rPr>
          <w:i/>
          <w:iCs/>
        </w:rPr>
        <w:t xml:space="preserve">machine </w:t>
      </w:r>
      <w:proofErr w:type="spellStart"/>
      <w:r w:rsidR="00E00023">
        <w:rPr>
          <w:i/>
          <w:iCs/>
        </w:rPr>
        <w:t>learning</w:t>
      </w:r>
      <w:proofErr w:type="spellEnd"/>
      <w:r w:rsidR="00E00023">
        <w:rPr>
          <w:i/>
          <w:iCs/>
        </w:rPr>
        <w:t xml:space="preserve"> </w:t>
      </w:r>
      <w:r w:rsidR="004F04AB">
        <w:t>utilizados para resolver problemas de clasificación y los resultados obtenidos</w:t>
      </w:r>
      <w:r w:rsidR="00C236E0">
        <w:t xml:space="preserve">, tomando como fuente de datos la base </w:t>
      </w:r>
      <w:r w:rsidR="00B76CC6">
        <w:t xml:space="preserve">del DANE correspondiente a la </w:t>
      </w:r>
      <w:r w:rsidR="00B76CC6" w:rsidRPr="00B76CC6">
        <w:rPr>
          <w:i/>
          <w:iCs/>
        </w:rPr>
        <w:t>Medición de Pobreza Monetaria y Desigualdad 2018</w:t>
      </w:r>
      <w:r w:rsidR="00B76CC6">
        <w:t xml:space="preserve"> en Colombia</w:t>
      </w:r>
      <w:r w:rsidR="00147134">
        <w:t>. Estos datos corresponden a encuestas realizadas a hogares del país</w:t>
      </w:r>
      <w:r w:rsidR="00434338">
        <w:t xml:space="preserve"> en la </w:t>
      </w:r>
      <w:r w:rsidR="00434338" w:rsidRPr="00434338">
        <w:t>Gran Encuesta Integrada de Hogares - GEIH 2018</w:t>
      </w:r>
      <w:r w:rsidR="00434338">
        <w:t>.</w:t>
      </w:r>
      <w:r w:rsidR="00E62DDE">
        <w:t xml:space="preserve"> </w:t>
      </w:r>
    </w:p>
    <w:p w14:paraId="17050E03" w14:textId="3AEBA3A4" w:rsidR="00132715" w:rsidRDefault="00E62DDE" w:rsidP="00B76CC6">
      <w:pPr>
        <w:jc w:val="both"/>
      </w:pPr>
      <w:r>
        <w:t>Para este ejercicio se utiliz</w:t>
      </w:r>
      <w:r w:rsidR="00B35E14">
        <w:t>aron cuatro bases de datos,</w:t>
      </w:r>
      <w:r w:rsidR="00026A07">
        <w:t xml:space="preserve"> dos</w:t>
      </w:r>
      <w:r w:rsidR="00B35E14">
        <w:t xml:space="preserve"> correspondientes </w:t>
      </w:r>
      <w:r w:rsidR="009D1178">
        <w:t xml:space="preserve">a muestras de los hogares, una de entrenamiento y otra de prueba, </w:t>
      </w:r>
      <w:r w:rsidR="00B926B7">
        <w:t>con variables físicas del hogar, del arriendo</w:t>
      </w:r>
      <w:r w:rsidR="001E62BE">
        <w:t xml:space="preserve">, </w:t>
      </w:r>
      <w:r w:rsidR="00B926B7">
        <w:t>de los ingresos por unidad de gasto</w:t>
      </w:r>
      <w:r w:rsidR="001E62BE">
        <w:t xml:space="preserve"> y de la</w:t>
      </w:r>
      <w:r w:rsidR="007A6018">
        <w:t xml:space="preserve"> clasificación realizada por el DANE de la pobreza monetaria (estas dos últimas variables solamente están en la de entrenamiento)</w:t>
      </w:r>
      <w:r w:rsidR="00026A07">
        <w:t>, y las otras dos correspondientes a individuos dentro de estos hogares,</w:t>
      </w:r>
      <w:r w:rsidR="00082C98">
        <w:t xml:space="preserve"> igualmente una </w:t>
      </w:r>
      <w:r w:rsidR="00190F1F">
        <w:t>de entrenamiento y otra de prueba,</w:t>
      </w:r>
      <w:r w:rsidR="00026A07">
        <w:t xml:space="preserve"> con variables </w:t>
      </w:r>
      <w:r w:rsidR="000318C0">
        <w:t>sociodemográficas</w:t>
      </w:r>
      <w:r w:rsidR="00DF5132">
        <w:t>,</w:t>
      </w:r>
      <w:r w:rsidR="00ED6F6C">
        <w:t xml:space="preserve"> </w:t>
      </w:r>
      <w:r w:rsidR="00DF5132">
        <w:t xml:space="preserve">de </w:t>
      </w:r>
      <w:r w:rsidR="00ED6F6C">
        <w:t>aspectos laborales (tipo de ocupación, recibo de subsidios</w:t>
      </w:r>
      <w:r w:rsidR="00082C98">
        <w:t xml:space="preserve"> o de bonificaciones, entre otras) y de varios tipos de ingreso (estos últimos solamente en la base de entrenamiento)</w:t>
      </w:r>
      <w:r w:rsidR="00190F1F">
        <w:t xml:space="preserve">. </w:t>
      </w:r>
    </w:p>
    <w:p w14:paraId="5EE6DB67" w14:textId="0AF95730" w:rsidR="00190F1F" w:rsidRDefault="00190F1F" w:rsidP="00B76CC6">
      <w:pPr>
        <w:jc w:val="both"/>
        <w:rPr>
          <w:color w:val="FF0000"/>
        </w:rPr>
      </w:pPr>
      <w:r w:rsidRPr="00190F1F">
        <w:rPr>
          <w:color w:val="FF0000"/>
          <w:highlight w:val="yellow"/>
        </w:rPr>
        <w:t>Resultados y conclusiones resumidas</w:t>
      </w:r>
    </w:p>
    <w:p w14:paraId="01088845" w14:textId="77777777" w:rsidR="00190F1F" w:rsidRDefault="00190F1F" w:rsidP="00B76CC6">
      <w:pPr>
        <w:jc w:val="both"/>
        <w:rPr>
          <w:color w:val="FF0000"/>
        </w:rPr>
      </w:pPr>
    </w:p>
    <w:p w14:paraId="72E0471D" w14:textId="09BEA47C" w:rsidR="00190F1F" w:rsidRDefault="00190F1F" w:rsidP="00B76CC6">
      <w:pPr>
        <w:jc w:val="both"/>
        <w:rPr>
          <w:b/>
          <w:bCs/>
        </w:rPr>
      </w:pPr>
      <w:r>
        <w:rPr>
          <w:b/>
          <w:bCs/>
        </w:rPr>
        <w:t>Datos</w:t>
      </w:r>
    </w:p>
    <w:p w14:paraId="5A614454" w14:textId="32EEC5C3" w:rsidR="00190F1F" w:rsidRDefault="00C741E1" w:rsidP="00B76CC6">
      <w:pPr>
        <w:jc w:val="both"/>
      </w:pPr>
      <w:r w:rsidRPr="00C741E1">
        <w:t>L</w:t>
      </w:r>
      <w:r>
        <w:t xml:space="preserve">as bases de datos utilizadas para el ejercicio contienen </w:t>
      </w:r>
      <w:r w:rsidR="00666F74">
        <w:t xml:space="preserve">varias variables de interés que están identificadas con la nomenclatura utilizada por la DIAN. Luego de identificar el tipo de variable y </w:t>
      </w:r>
      <w:r w:rsidR="00DE08E8">
        <w:t xml:space="preserve">la información contenida, se renombraron aquellas que se consideraron como </w:t>
      </w:r>
      <w:r w:rsidR="007D4763">
        <w:t xml:space="preserve">importantes para la predicción correspondiente. Dado que </w:t>
      </w:r>
      <w:r w:rsidR="00C10630">
        <w:t xml:space="preserve">el enfoque de este ejercicio requiere predecir si un hogar es pobre o no mediante dos caminos, </w:t>
      </w:r>
      <w:r w:rsidR="003E66F1">
        <w:t xml:space="preserve">el primero siendo la predicción directa de la variable </w:t>
      </w:r>
      <w:r w:rsidR="003E66F1">
        <w:rPr>
          <w:i/>
          <w:iCs/>
        </w:rPr>
        <w:t>Pobre</w:t>
      </w:r>
      <w:r w:rsidR="003E66F1">
        <w:t xml:space="preserve"> y el </w:t>
      </w:r>
      <w:r w:rsidR="003E66F1">
        <w:lastRenderedPageBreak/>
        <w:t>segundo la predicción del ingreso del hogar</w:t>
      </w:r>
      <w:r w:rsidR="00B34112">
        <w:t xml:space="preserve">, la selección de estas variables debía </w:t>
      </w:r>
      <w:r w:rsidR="00C0163A">
        <w:t xml:space="preserve">contemplar </w:t>
      </w:r>
      <w:r w:rsidR="00D44F01">
        <w:t xml:space="preserve">aquellas características de los </w:t>
      </w:r>
      <w:r w:rsidR="00650395">
        <w:t xml:space="preserve">hogares </w:t>
      </w:r>
      <w:r w:rsidR="00654B97">
        <w:t xml:space="preserve">que pudieran influir en esta clasificación, por ejemplo, </w:t>
      </w:r>
      <w:r w:rsidR="00C24943">
        <w:t>el lugar en el que están ubicados, el número de habitaciones, tanto habitad</w:t>
      </w:r>
      <w:r w:rsidR="00AD2135">
        <w:t>as como no habitadas</w:t>
      </w:r>
      <w:r w:rsidR="00DA5814">
        <w:t xml:space="preserve">, el tipo de propiedad (arrendada, propia, etc.), las variables </w:t>
      </w:r>
      <w:r w:rsidR="00DA5814">
        <w:rPr>
          <w:i/>
          <w:iCs/>
        </w:rPr>
        <w:t>proxy</w:t>
      </w:r>
      <w:r w:rsidR="00DA5814">
        <w:t xml:space="preserve"> del gasto realizado </w:t>
      </w:r>
      <w:r w:rsidR="00C26EC6">
        <w:t>que demanda la propiedad y la cantidad de personas que viven allí; por otro lado</w:t>
      </w:r>
      <w:r w:rsidR="007043F2">
        <w:t>, para los individuos, dado que la clasificación de los hogares</w:t>
      </w:r>
      <w:r w:rsidR="00E80454">
        <w:t xml:space="preserve"> en términos de pobreza</w:t>
      </w:r>
      <w:r w:rsidR="007043F2">
        <w:t xml:space="preserve"> depende del ingreso que conjuntamente se genera en el hogar por los ind</w:t>
      </w:r>
      <w:r w:rsidR="00E80454">
        <w:t xml:space="preserve">ividuos que viven allí, es fundamental mantener las variables que se consideran </w:t>
      </w:r>
      <w:r w:rsidR="00A55582">
        <w:t>necesarias</w:t>
      </w:r>
      <w:r w:rsidR="00E80454">
        <w:t xml:space="preserve"> para predecir adecuadamente el ingreso de la persona.</w:t>
      </w:r>
    </w:p>
    <w:p w14:paraId="196D8651" w14:textId="65E6858D" w:rsidR="00446D3D" w:rsidRDefault="005126E5" w:rsidP="00B76CC6">
      <w:pPr>
        <w:jc w:val="both"/>
      </w:pPr>
      <w:r>
        <w:t>A partir de</w:t>
      </w:r>
      <w:r w:rsidR="00DB4148">
        <w:t xml:space="preserve"> la teoría económica y del primer taller,</w:t>
      </w:r>
      <w:r w:rsidR="008E71BA">
        <w:t xml:space="preserve"> para las bases de datos de los individuos,</w:t>
      </w:r>
      <w:r w:rsidR="00DB4148">
        <w:t xml:space="preserve"> </w:t>
      </w:r>
      <w:r w:rsidR="002E2030">
        <w:t xml:space="preserve">se consideraron </w:t>
      </w:r>
      <w:r w:rsidR="008E71BA">
        <w:t>l</w:t>
      </w:r>
      <w:r w:rsidR="00B35326">
        <w:t xml:space="preserve">a educación, el sexo y la edad; adicional a estas, teniendo en consideración que el tipo de ocupación, la formalidad del trabajo, </w:t>
      </w:r>
      <w:r w:rsidR="00A62C5F">
        <w:t>el hecho de recibir subsidios y bonificaciones, el estado laboral</w:t>
      </w:r>
      <w:r w:rsidR="001925D3">
        <w:t>,</w:t>
      </w:r>
      <w:r w:rsidR="00EC18A5">
        <w:t xml:space="preserve"> tienen influencia sobre los ingresos</w:t>
      </w:r>
      <w:r w:rsidR="00585287">
        <w:t xml:space="preserve">, se incluyeron </w:t>
      </w:r>
      <w:r w:rsidR="005170A9">
        <w:t>dentro del análisis.</w:t>
      </w:r>
    </w:p>
    <w:p w14:paraId="5B8CA187" w14:textId="75F2BB1D" w:rsidR="00687A96" w:rsidRDefault="00687A96" w:rsidP="00B76CC6">
      <w:pPr>
        <w:jc w:val="both"/>
      </w:pPr>
      <w:r>
        <w:t xml:space="preserve">Por otro lado, </w:t>
      </w:r>
      <w:r w:rsidR="00165465">
        <w:t>teniendo en cuenta que desde la</w:t>
      </w:r>
      <w:r w:rsidR="00813CEF">
        <w:t>s</w:t>
      </w:r>
      <w:r w:rsidR="00165465">
        <w:t xml:space="preserve"> base</w:t>
      </w:r>
      <w:r w:rsidR="00813CEF">
        <w:t>s</w:t>
      </w:r>
      <w:r w:rsidR="00165465">
        <w:t xml:space="preserve"> de datos</w:t>
      </w:r>
      <w:r w:rsidR="00813CEF">
        <w:t xml:space="preserve"> de</w:t>
      </w:r>
      <w:r w:rsidR="00165465">
        <w:t xml:space="preserve"> los hogares</w:t>
      </w:r>
      <w:r w:rsidR="00813CEF">
        <w:t xml:space="preserve"> se</w:t>
      </w:r>
      <w:r w:rsidR="00165465">
        <w:t xml:space="preserve"> debe predecir</w:t>
      </w:r>
      <w:r w:rsidR="00375BC8">
        <w:t xml:space="preserve"> la condición de pobreza y que esta depende del ingreso de los individuos, deben crearse nuevas variables que agrupen características relevantes </w:t>
      </w:r>
      <w:r w:rsidR="00EA044D">
        <w:t xml:space="preserve">para la determinación del ingreso; por ejemplo, el sexo de la jefe de hogar </w:t>
      </w:r>
      <w:r w:rsidR="00812248">
        <w:t>o el porcentaje de personas inactivas dentro del hogar</w:t>
      </w:r>
      <w:r w:rsidR="00604017">
        <w:t>, entre otros, pueden tener relevancia en que el hogar pueda tener más o menos ingresos</w:t>
      </w:r>
      <w:r w:rsidR="00812248">
        <w:t>.</w:t>
      </w:r>
    </w:p>
    <w:p w14:paraId="3DE24017" w14:textId="77777777" w:rsidR="00E80454" w:rsidRPr="00DA5814" w:rsidRDefault="00E80454" w:rsidP="00B76CC6">
      <w:pPr>
        <w:jc w:val="both"/>
      </w:pPr>
    </w:p>
    <w:p w14:paraId="3B178DE7" w14:textId="77777777" w:rsidR="00190F1F" w:rsidRPr="00190F1F" w:rsidRDefault="00190F1F" w:rsidP="00B76CC6">
      <w:pPr>
        <w:jc w:val="both"/>
        <w:rPr>
          <w:b/>
          <w:bCs/>
        </w:rPr>
      </w:pPr>
    </w:p>
    <w:p w14:paraId="02BBBFD9" w14:textId="77777777" w:rsidR="0031089C" w:rsidRDefault="0031089C"/>
    <w:p w14:paraId="73CBF12A" w14:textId="3184BF4E" w:rsidR="0031089C" w:rsidRDefault="0031089C">
      <w:pPr>
        <w:rPr>
          <w:b/>
          <w:bCs/>
        </w:rPr>
      </w:pPr>
      <w:r>
        <w:rPr>
          <w:b/>
          <w:bCs/>
        </w:rPr>
        <w:t>Bibliografía</w:t>
      </w:r>
    </w:p>
    <w:p w14:paraId="767DD9A5" w14:textId="48B4DB90" w:rsidR="0031089C" w:rsidRDefault="0031089C">
      <w:r w:rsidRPr="0031089C">
        <w:t>[1]</w:t>
      </w:r>
      <w:r>
        <w:t xml:space="preserve"> Organización de las Naciones Unidas (2023). </w:t>
      </w:r>
      <w:r w:rsidRPr="0031089C">
        <w:t>Objetivo 1: Poner fin a la pobreza en todas sus formas en todo el mundo</w:t>
      </w:r>
      <w:r>
        <w:t xml:space="preserve">. </w:t>
      </w:r>
      <w:hyperlink r:id="rId6" w:history="1">
        <w:r w:rsidRPr="00570970">
          <w:rPr>
            <w:rStyle w:val="Hipervnculo"/>
          </w:rPr>
          <w:t>https://www.un.org/sustainabledevelopment/es/poverty/</w:t>
        </w:r>
      </w:hyperlink>
      <w:r>
        <w:t xml:space="preserve"> </w:t>
      </w:r>
    </w:p>
    <w:p w14:paraId="3A20800E" w14:textId="69344648" w:rsidR="0031089C" w:rsidRDefault="0031089C" w:rsidP="0031089C">
      <w:r>
        <w:t xml:space="preserve">[2] Departamento Nacional de Planeación (2019). Pobreza monetaria y pobreza multidimensional. Análisis 2008 – 2018. </w:t>
      </w:r>
      <w:hyperlink r:id="rId7" w:history="1">
        <w:r w:rsidRPr="00570970">
          <w:rPr>
            <w:rStyle w:val="Hipervnculo"/>
          </w:rPr>
          <w:t>https://colaboracion.dnp.gov.co/CDT/Desarrollo%20Social/Documento%20de%20An%C3%A1lisis%20de%20las%20Cifras%20de%20Pobreza%202018.pdf</w:t>
        </w:r>
      </w:hyperlink>
      <w:r>
        <w:t xml:space="preserve"> </w:t>
      </w:r>
    </w:p>
    <w:p w14:paraId="63462DE4" w14:textId="4BA69210" w:rsidR="00356B09" w:rsidRPr="00674036" w:rsidRDefault="00356B09" w:rsidP="0031089C">
      <w:r w:rsidRPr="00356B09">
        <w:rPr>
          <w:lang w:val="en-US"/>
        </w:rPr>
        <w:t>[3] Banco Mundial (2019). Global Subnational Atlas of Poverty (GSAP</w:t>
      </w:r>
      <w:r>
        <w:rPr>
          <w:lang w:val="en-US"/>
        </w:rPr>
        <w:t xml:space="preserve">). </w:t>
      </w:r>
      <w:hyperlink r:id="rId8" w:history="1">
        <w:r w:rsidRPr="00674036">
          <w:rPr>
            <w:rStyle w:val="Hipervnculo"/>
          </w:rPr>
          <w:t>https://pipmaps.worldbank.org/en/data/datatopics/poverty-portal/poverty-geospatial?dataset=PovertyRate2.15-gsap&amp;zoomLevel=7&amp;lat=14.195163013871356&amp;lng=-86.45141601562501</w:t>
        </w:r>
      </w:hyperlink>
      <w:r w:rsidRPr="00674036">
        <w:t xml:space="preserve"> </w:t>
      </w:r>
    </w:p>
    <w:p w14:paraId="4FE56B89" w14:textId="4CB23599" w:rsidR="00A75CC5" w:rsidRDefault="00646E23" w:rsidP="00A75CC5">
      <w:pPr>
        <w:rPr>
          <w:lang w:val="en-US"/>
        </w:rPr>
      </w:pPr>
      <w:r>
        <w:rPr>
          <w:lang w:val="en-US"/>
        </w:rPr>
        <w:t xml:space="preserve">[4] </w:t>
      </w:r>
      <w:r w:rsidR="00A75CC5" w:rsidRPr="00A75CC5">
        <w:rPr>
          <w:lang w:val="en-US"/>
        </w:rPr>
        <w:t xml:space="preserve">Qing Li, Shuai Yu, Damien </w:t>
      </w:r>
      <w:proofErr w:type="spellStart"/>
      <w:r w:rsidR="00A75CC5" w:rsidRPr="00A75CC5">
        <w:rPr>
          <w:lang w:val="en-US"/>
        </w:rPr>
        <w:t>Échevin</w:t>
      </w:r>
      <w:proofErr w:type="spellEnd"/>
      <w:r w:rsidR="00A75CC5" w:rsidRPr="00A75CC5">
        <w:rPr>
          <w:lang w:val="en-US"/>
        </w:rPr>
        <w:t>, Min Fan</w:t>
      </w:r>
      <w:r w:rsidR="00C03C0A">
        <w:rPr>
          <w:lang w:val="en-US"/>
        </w:rPr>
        <w:t xml:space="preserve"> (2022)</w:t>
      </w:r>
      <w:r w:rsidR="00A75CC5">
        <w:rPr>
          <w:lang w:val="en-US"/>
        </w:rPr>
        <w:t xml:space="preserve">. </w:t>
      </w:r>
      <w:r w:rsidR="00A75CC5" w:rsidRPr="00A75CC5">
        <w:rPr>
          <w:lang w:val="en-US"/>
        </w:rPr>
        <w:t>Is poverty predictable with machine learning? A study of DHS data from Kyrgyzstan,</w:t>
      </w:r>
      <w:r w:rsidR="00A75CC5">
        <w:rPr>
          <w:lang w:val="en-US"/>
        </w:rPr>
        <w:t xml:space="preserve"> </w:t>
      </w:r>
      <w:r w:rsidR="00A75CC5" w:rsidRPr="00A75CC5">
        <w:rPr>
          <w:lang w:val="en-US"/>
        </w:rPr>
        <w:t>Socio-Economic Planning Sciences,</w:t>
      </w:r>
      <w:r w:rsidR="00A75CC5">
        <w:rPr>
          <w:lang w:val="en-US"/>
        </w:rPr>
        <w:t xml:space="preserve"> </w:t>
      </w:r>
      <w:r w:rsidR="00A75CC5" w:rsidRPr="00A75CC5">
        <w:rPr>
          <w:lang w:val="en-US"/>
        </w:rPr>
        <w:t>Volume 81,</w:t>
      </w:r>
      <w:r w:rsidR="00A75CC5">
        <w:rPr>
          <w:lang w:val="en-US"/>
        </w:rPr>
        <w:t xml:space="preserve"> </w:t>
      </w:r>
      <w:r w:rsidR="00A75CC5" w:rsidRPr="00A75CC5">
        <w:rPr>
          <w:lang w:val="en-US"/>
        </w:rPr>
        <w:t>2022,</w:t>
      </w:r>
      <w:r w:rsidR="00A75CC5">
        <w:rPr>
          <w:lang w:val="en-US"/>
        </w:rPr>
        <w:t xml:space="preserve"> </w:t>
      </w:r>
      <w:r w:rsidR="00A75CC5" w:rsidRPr="00A75CC5">
        <w:rPr>
          <w:lang w:val="en-US"/>
        </w:rPr>
        <w:t>101195,</w:t>
      </w:r>
      <w:r w:rsidR="00A75CC5">
        <w:rPr>
          <w:lang w:val="en-US"/>
        </w:rPr>
        <w:t xml:space="preserve"> </w:t>
      </w:r>
      <w:r w:rsidR="00A75CC5" w:rsidRPr="00A75CC5">
        <w:rPr>
          <w:lang w:val="en-US"/>
        </w:rPr>
        <w:t>ISSN 0038-0121,</w:t>
      </w:r>
      <w:r w:rsidR="00A75CC5">
        <w:rPr>
          <w:lang w:val="en-US"/>
        </w:rPr>
        <w:t xml:space="preserve"> </w:t>
      </w:r>
      <w:r w:rsidR="00AF3D27">
        <w:fldChar w:fldCharType="begin"/>
      </w:r>
      <w:r w:rsidR="00AF3D27" w:rsidRPr="00AF3D27">
        <w:rPr>
          <w:lang w:val="en-US"/>
          <w:rPrChange w:id="0" w:author="Daniel Eduardo Sandoval Casallas" w:date="2023-12-02T11:32:00Z">
            <w:rPr/>
          </w:rPrChange>
        </w:rPr>
        <w:instrText xml:space="preserve"> HYPERLINK "https://doi.org/10.1016/j.seps.2021.101195" </w:instrText>
      </w:r>
      <w:r w:rsidR="00AF3D27">
        <w:fldChar w:fldCharType="separate"/>
      </w:r>
      <w:r w:rsidR="00200376" w:rsidRPr="00570970">
        <w:rPr>
          <w:rStyle w:val="Hipervnculo"/>
          <w:lang w:val="en-US"/>
        </w:rPr>
        <w:t>https://doi.org/10.1016/j.seps.2021.101195</w:t>
      </w:r>
      <w:r w:rsidR="00AF3D27">
        <w:rPr>
          <w:rStyle w:val="Hipervnculo"/>
          <w:lang w:val="en-US"/>
        </w:rPr>
        <w:fldChar w:fldCharType="end"/>
      </w:r>
      <w:r w:rsidR="00A75CC5" w:rsidRPr="00A75CC5">
        <w:rPr>
          <w:lang w:val="en-US"/>
        </w:rPr>
        <w:t>.</w:t>
      </w:r>
    </w:p>
    <w:p w14:paraId="35682115" w14:textId="3BF80DFA" w:rsidR="00200376" w:rsidRPr="00200486" w:rsidRDefault="00200376" w:rsidP="00A75CC5">
      <w:r>
        <w:rPr>
          <w:lang w:val="en-US"/>
        </w:rPr>
        <w:t xml:space="preserve">[5] Pathways for Prosperity Commission </w:t>
      </w:r>
      <w:r w:rsidR="00C03C0A">
        <w:rPr>
          <w:lang w:val="en-US"/>
        </w:rPr>
        <w:t xml:space="preserve">(2023). </w:t>
      </w:r>
      <w:r w:rsidR="00C03C0A" w:rsidRPr="00C03C0A">
        <w:rPr>
          <w:lang w:val="en-US"/>
        </w:rPr>
        <w:t>Can machine learning predict poverty?</w:t>
      </w:r>
      <w:r w:rsidR="00C03C0A">
        <w:rPr>
          <w:lang w:val="en-US"/>
        </w:rPr>
        <w:t xml:space="preserve"> </w:t>
      </w:r>
      <w:r w:rsidR="00AF3D27">
        <w:fldChar w:fldCharType="begin"/>
      </w:r>
      <w:r w:rsidR="00AF3D27" w:rsidRPr="00AF3D27">
        <w:rPr>
          <w:lang w:val="en-US"/>
          <w:rPrChange w:id="1" w:author="Daniel Eduardo Sandoval Casallas" w:date="2023-12-02T11:32:00Z">
            <w:rPr/>
          </w:rPrChange>
        </w:rPr>
        <w:instrText xml:space="preserve"> HYPERLINK "https://pathwayscommission.bsg.ox.ac.uk/blog/can-machine-learning-predict-poverty/" </w:instrText>
      </w:r>
      <w:r w:rsidR="00AF3D27">
        <w:fldChar w:fldCharType="separate"/>
      </w:r>
      <w:r w:rsidR="00C03C0A" w:rsidRPr="00200486">
        <w:rPr>
          <w:rStyle w:val="Hipervnculo"/>
        </w:rPr>
        <w:t>https://pathwayscommission.bsg.ox.ac.uk/blog/can-machine-learning-predict-poverty/</w:t>
      </w:r>
      <w:r w:rsidR="00AF3D27">
        <w:rPr>
          <w:rStyle w:val="Hipervnculo"/>
        </w:rPr>
        <w:fldChar w:fldCharType="end"/>
      </w:r>
      <w:r w:rsidR="00C03C0A" w:rsidRPr="00200486">
        <w:t xml:space="preserve"> </w:t>
      </w:r>
    </w:p>
    <w:sectPr w:rsidR="00200376" w:rsidRPr="00200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Eduardo Sandoval Casallas">
    <w15:presenceInfo w15:providerId="AD" w15:userId="S::de.sandoval10@uniandes.edu.co::c718786e-06e6-4402-89c4-f283ee73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9C"/>
    <w:rsid w:val="00026A07"/>
    <w:rsid w:val="000318C0"/>
    <w:rsid w:val="00055E74"/>
    <w:rsid w:val="00076E96"/>
    <w:rsid w:val="00082C98"/>
    <w:rsid w:val="000B21BF"/>
    <w:rsid w:val="00132715"/>
    <w:rsid w:val="00147134"/>
    <w:rsid w:val="00165465"/>
    <w:rsid w:val="00190F1F"/>
    <w:rsid w:val="001925D3"/>
    <w:rsid w:val="001E62BE"/>
    <w:rsid w:val="00200376"/>
    <w:rsid w:val="00200486"/>
    <w:rsid w:val="00252C39"/>
    <w:rsid w:val="002E2030"/>
    <w:rsid w:val="0031089C"/>
    <w:rsid w:val="00345181"/>
    <w:rsid w:val="00356B09"/>
    <w:rsid w:val="0036101A"/>
    <w:rsid w:val="00375BC8"/>
    <w:rsid w:val="003D608C"/>
    <w:rsid w:val="003E66F1"/>
    <w:rsid w:val="00434338"/>
    <w:rsid w:val="00446D3D"/>
    <w:rsid w:val="004F04AB"/>
    <w:rsid w:val="004F47C8"/>
    <w:rsid w:val="005126E5"/>
    <w:rsid w:val="005170A9"/>
    <w:rsid w:val="00581417"/>
    <w:rsid w:val="00585287"/>
    <w:rsid w:val="005B2481"/>
    <w:rsid w:val="00604017"/>
    <w:rsid w:val="00646E23"/>
    <w:rsid w:val="00650395"/>
    <w:rsid w:val="0065123A"/>
    <w:rsid w:val="00654B97"/>
    <w:rsid w:val="00663446"/>
    <w:rsid w:val="00666F74"/>
    <w:rsid w:val="00674036"/>
    <w:rsid w:val="00687A96"/>
    <w:rsid w:val="006F1B3D"/>
    <w:rsid w:val="007043F2"/>
    <w:rsid w:val="007A43AF"/>
    <w:rsid w:val="007A6018"/>
    <w:rsid w:val="007D4763"/>
    <w:rsid w:val="00812248"/>
    <w:rsid w:val="00813CEF"/>
    <w:rsid w:val="00851C18"/>
    <w:rsid w:val="00873E29"/>
    <w:rsid w:val="008C2D56"/>
    <w:rsid w:val="008D394B"/>
    <w:rsid w:val="008E71BA"/>
    <w:rsid w:val="00987440"/>
    <w:rsid w:val="009D1178"/>
    <w:rsid w:val="00A55582"/>
    <w:rsid w:val="00A62C5F"/>
    <w:rsid w:val="00A75A4E"/>
    <w:rsid w:val="00A75CC5"/>
    <w:rsid w:val="00AB58D8"/>
    <w:rsid w:val="00AD2135"/>
    <w:rsid w:val="00AF3D27"/>
    <w:rsid w:val="00B34112"/>
    <w:rsid w:val="00B35326"/>
    <w:rsid w:val="00B35E14"/>
    <w:rsid w:val="00B76CC6"/>
    <w:rsid w:val="00B926B7"/>
    <w:rsid w:val="00BA429E"/>
    <w:rsid w:val="00C0163A"/>
    <w:rsid w:val="00C03C0A"/>
    <w:rsid w:val="00C10630"/>
    <w:rsid w:val="00C236E0"/>
    <w:rsid w:val="00C24943"/>
    <w:rsid w:val="00C26EC6"/>
    <w:rsid w:val="00C45DD4"/>
    <w:rsid w:val="00C741E1"/>
    <w:rsid w:val="00D44F01"/>
    <w:rsid w:val="00D70689"/>
    <w:rsid w:val="00DA5814"/>
    <w:rsid w:val="00DB4148"/>
    <w:rsid w:val="00DE08E8"/>
    <w:rsid w:val="00DF5132"/>
    <w:rsid w:val="00E00023"/>
    <w:rsid w:val="00E00BA4"/>
    <w:rsid w:val="00E50180"/>
    <w:rsid w:val="00E62DDE"/>
    <w:rsid w:val="00E80454"/>
    <w:rsid w:val="00EA044D"/>
    <w:rsid w:val="00EC18A5"/>
    <w:rsid w:val="00ED6F6C"/>
    <w:rsid w:val="00EE3119"/>
    <w:rsid w:val="00F15490"/>
    <w:rsid w:val="00F37D95"/>
    <w:rsid w:val="00F97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30029"/>
  <w15:chartTrackingRefBased/>
  <w15:docId w15:val="{B9903AB5-8D55-491E-B474-F188E43F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31089C"/>
    <w:rPr>
      <w:color w:val="0563C1" w:themeColor="hyperlink"/>
      <w:u w:val="single"/>
    </w:rPr>
  </w:style>
  <w:style w:type="character" w:styleId="Mencinsinresolver">
    <w:name w:val="Unresolved Mention"/>
    <w:basedOn w:val="Fuentedeprrafopredeter"/>
    <w:uiPriority w:val="99"/>
    <w:semiHidden/>
    <w:unhideWhenUsed/>
    <w:rsid w:val="0031089C"/>
    <w:rPr>
      <w:color w:val="605E5C"/>
      <w:shd w:val="clear" w:color="auto" w:fill="E1DFDD"/>
    </w:rPr>
  </w:style>
  <w:style w:type="character" w:styleId="Textodelmarcadordeposicin">
    <w:name w:val="Placeholder Text"/>
    <w:basedOn w:val="Fuentedeprrafopredeter"/>
    <w:uiPriority w:val="99"/>
    <w:semiHidden/>
    <w:rsid w:val="00C45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maps.worldbank.org/en/data/datatopics/poverty-portal/poverty-geospatial?dataset=PovertyRate2.15-gsap&amp;zoomLevel=7&amp;lat=14.195163013871356&amp;lng=-86.45141601562501" TargetMode="External"/><Relationship Id="rId3" Type="http://schemas.openxmlformats.org/officeDocument/2006/relationships/styles" Target="styles.xml"/><Relationship Id="rId7" Type="http://schemas.openxmlformats.org/officeDocument/2006/relationships/hyperlink" Target="https://colaboracion.dnp.gov.co/CDT/Desarrollo%20Social/Documento%20de%20An%C3%A1lisis%20de%20las%20Cifras%20de%20Pobreza%20201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org/sustainabledevelopment/es/poverty/"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BA8668-EB55-4888-9469-69DC117F250A}"/>
      </w:docPartPr>
      <w:docPartBody>
        <w:p w:rsidR="00000000" w:rsidRDefault="00B37650">
          <w:r w:rsidRPr="00E430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50"/>
    <w:rsid w:val="00B37650"/>
    <w:rsid w:val="00D05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76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0EC686-725C-41D4-9557-CB3A1DBB14C0}">
  <we:reference id="wa104382081" version="1.55.1.0" store="es-ES" storeType="OMEX"/>
  <we:alternateReferences>
    <we:reference id="WA104382081" version="1.55.1.0" store="" storeType="OMEX"/>
  </we:alternateReferences>
  <we:properties>
    <we:property name="MENDELEY_CITATIONS" value="[{&quot;citationID&quot;:&quot;MENDELEY_CITATION_f0c354ad-1508-4deb-962d-e75de2a1d544&quot;,&quot;properties&quot;:{&quot;noteIndex&quot;:0},&quot;isEdited&quot;:false,&quot;manualOverride&quot;:{&quot;isManuallyOverridden&quot;:true,&quot;citeprocText&quot;:&quot;(ONU, 2023)&quot;,&quot;manualOverrideText&quot;:&quot;(2023)&quot;},&quot;citationTag&quot;:&quot;MENDELEY_CITATION_v3_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&quot;,&quot;citationItems&quot;:[{&quot;id&quot;:&quot;f666b5aa-6466-3783-a61b-2a3d0ef72202&quot;,&quot;itemData&quot;:{&quot;type&quot;:&quot;webpage&quot;,&quot;id&quot;:&quot;f666b5aa-6466-3783-a61b-2a3d0ef72202&quot;,&quot;title&quot;:&quot;Objetivo 1: Poner fin a la pobreza en todas sus formas en todo el mundo&quot;,&quot;author&quot;:[{&quot;family&quot;:&quot;ONU&quot;,&quot;given&quot;:&quot;&quot;,&quot;parse-names&quot;:false,&quot;dropping-particle&quot;:&quot;&quot;,&quot;non-dropping-particle&quot;:&quot;&quot;}],&quot;accessed&quot;:{&quot;date-parts&quot;:[[2023,12,1]]},&quot;URL&quot;:&quot;https://www.un.org/sustainabledevelopment/es/poverty/&quot;,&quot;issued&quot;:{&quot;date-parts&quot;:[[2023]]},&quot;container-title-short&quot;:&quot;&quot;},&quot;isTemporary&quot;:false}]},{&quot;citationID&quot;:&quot;MENDELEY_CITATION_180f8c11-dbf7-459d-9afa-52e80b47e3cf&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MTgwZjhjMTEtZGJmNy00NTlkLTlhZmEtNTJlODBiNDdlM2Nm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b4751399-3245-415f-a5a2-eb9e709c362b&quot;,&quot;properties&quot;:{&quot;noteIndex&quot;:0},&quot;isEdited&quot;:false,&quot;manualOverride&quot;:{&quot;isManuallyOverridden&quot;:false,&quot;citeprocText&quot;:&quot;(Cepeda et al., 2019)&quot;,&quot;manualOverrideText&quot;:&quot;&quot;},&quot;citationTag&quot;:&quot;MENDELEY_CITATION_v3_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&quot;,&quot;citationItems&quot;:[{&quot;id&quot;:&quot;ca7d7675-2281-3454-a92f-7a85d05271b9&quot;,&quot;itemData&quot;:{&quot;type&quot;:&quot;report&quot;,&quot;id&quot;:&quot;ca7d7675-2281-3454-a92f-7a85d05271b9&quot;,&quot;title&quot;:&quot;POBREZA MONETARIA Y POBREZA MULTIDIMENSIONAL DEPARTAMENTO NACIONAL DE PLANEACIÓN&quot;,&quot;author&quot;:[{&quot;family&quot;:&quot;Cepeda&quot;,&quot;given&quot;:&quot;Laura&quot;,&quot;parse-names&quot;:false,&quot;dropping-particle&quot;:&quot;&quot;,&quot;non-dropping-particle&quot;:&quot;&quot;},{&quot;family&quot;:&quot;Rivas&quot;,&quot;given&quot;:&quot;Guillermo&quot;,&quot;parse-names&quot;:false,&quot;dropping-particle&quot;:&quot;&quot;,&quot;non-dropping-particle&quot;:&quot;&quot;},{&quot;family&quot;:&quot;Álvarez&quot;,&quot;given&quot;:&quot;Sandra&quot;,&quot;parse-names&quot;:false,&quot;dropping-particle&quot;:&quot;&quot;,&quot;non-dropping-particle&quot;:&quot;&quot;},{&quot;family&quot;:&quot;Katherine Rodríguez&quot;,&quot;given&quot;:&quot;Rosa&quot;,&quot;parse-names&quot;:false,&quot;dropping-particle&quot;:&quot;&quot;,&quot;non-dropping-particle&quot;:&quot;&quot;},{&quot;family&quot;:&quot;Sánchez&quot;,&quot;given&quot;:&quot;Walter&quot;,&quot;parse-names&quot;:false,&quot;dropping-particle&quot;:&quot;&quot;,&quot;non-dropping-particle&quot;:&quot;&quot;}],&quot;issued&quot;:{&quot;date-parts&quot;:[[2019]]},&quot;container-title-short&quot;:&quot;&quot;},&quot;isTemporary&quot;:false}]},{&quot;citationID&quot;:&quot;MENDELEY_CITATION_776411c5-4997-4a36-b168-22267dd599e1&quot;,&quot;properties&quot;:{&quot;noteIndex&quot;:0},&quot;isEdited&quot;:false,&quot;manualOverride&quot;:{&quot;isManuallyOverridden&quot;:true,&quot;citeprocText&quot;:&quot;(World Bank, 2020)&quot;,&quot;manualOverrideText&quot;:&quot;(2020)&quot;},&quot;citationTag&quot;:&quot;MENDELEY_CITATION_v3_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&quot;,&quot;citationItems&quot;:[{&quot;id&quot;:&quot;64211954-bf33-3990-98a2-83a96cae0aad&quot;,&quot;itemData&quot;:{&quot;type&quot;:&quot;webpage&quot;,&quot;id&quot;:&quot;64211954-bf33-3990-98a2-83a96cae0aad&quot;,&quot;title&quot;:&quot;Global Subnational Atlas of Poverty (GSAP)&quot;,&quot;author&quot;:[{&quot;family&quot;:&quot;World Bank&quot;,&quot;given&quot;:&quot;&quot;,&quot;parse-names&quot;:false,&quot;dropping-particle&quot;:&quot;&quot;,&quot;non-dropping-particle&quot;:&quot;&quot;}],&quot;accessed&quot;:{&quot;date-parts&quot;:[[2023,12,1]]},&quot;URL&quot;:&quot;https://pipmaps.worldbank.org/en/data/datatopics/poverty-portal/poverty-geospatial?dataset=PovertyRate2.15-gsap&amp;zoomLevel=5&amp;lat=20.16336578378857&amp;lng=-83.45214843750001&quot;,&quot;issued&quot;:{&quot;date-parts&quot;:[[2020]]},&quot;container-title-short&quot;:&quot;&quot;},&quot;isTemporary&quot;:false}]},{&quot;citationID&quot;:&quot;MENDELEY_CITATION_0d097769-4694-4cf8-9f9a-1e1dc3faf4d9&quot;,&quot;properties&quot;:{&quot;noteIndex&quot;:0},&quot;isEdited&quot;:false,&quot;manualOverride&quot;:{&quot;isManuallyOverridden&quot;:false,&quot;citeprocText&quot;:&quot;(Li et al., 2022)&quot;,&quot;manualOverrideText&quot;:&quot;&quot;},&quot;citationTag&quot;:&quot;MENDELEY_CITATION_v3_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&quot;,&quot;citationItems&quot;:[{&quot;id&quot;:&quot;c2ac9cf8-a83a-39f3-8250-d24936ea8c7c&quot;,&quot;itemData&quot;:{&quot;type&quot;:&quot;article-journal&quot;,&quot;id&quot;:&quot;c2ac9cf8-a83a-39f3-8250-d24936ea8c7c&quot;,&quot;title&quot;:&quot;Is poverty predictable with machine learning? A study of DHS data from Kyrgyzstan&quot;,&quot;author&quot;:[{&quot;family&quot;:&quot;Li&quot;,&quot;given&quot;:&quot;Qing&quot;,&quot;parse-names&quot;:false,&quot;dropping-particle&quot;:&quot;&quot;,&quot;non-dropping-particle&quot;:&quot;&quot;},{&quot;family&quot;:&quot;Yu&quot;,&quot;given&quot;:&quot;Shuai&quot;,&quot;parse-names&quot;:false,&quot;dropping-particle&quot;:&quot;&quot;,&quot;non-dropping-particle&quot;:&quot;&quot;},{&quot;family&quot;:&quot;Échevin&quot;,&quot;given&quot;:&quot;Damien&quot;,&quot;parse-names&quot;:false,&quot;dropping-particle&quot;:&quot;&quot;,&quot;non-dropping-particle&quot;:&quot;&quot;},{&quot;family&quot;:&quot;Fan&quot;,&quot;given&quot;:&quot;Min&quot;,&quot;parse-names&quot;:false,&quot;dropping-particle&quot;:&quot;&quot;,&quot;non-dropping-particle&quot;:&quot;&quot;}],&quot;container-title&quot;:&quot;Socio-Economic Planning Sciences&quot;,&quot;container-title-short&quot;:&quot;Socioecon Plann Sci&quot;,&quot;DOI&quot;:&quot;10.1016/j.seps.2021.101195&quot;,&quot;ISSN&quot;:&quot;00380121&quot;,&quot;issued&quot;:{&quot;date-parts&quot;:[[2022,6,1]]},&quot;abstract&quot;:&quot;A prerequisite for eliminating poverty is to accurately identify and target the households in poverty. While some factors such as asset holdings are well recognized as relevant for assessing and predicting poverty, a priori selected indicators are not sufficient conditions for poverty and the key factors may vary from one case to another. Researchers have begun to apply machine learning algorithms to predict poor households. This paper uses the accuracy of prediction as the standard to study the application of machine learning algorithms. Using the DHS data of 8040 households in Kyrgyzstan, we apply a state-of-the-art algorithm (XGBoost) to explore the full dataset, profiting from the algorithm's ability in handling many variables, and compare the results with the a priori selected variables. We also compare XGBoost with generalized linear model (GLM), the latter being viewed as an approach in between traditional models and modern machine learning algorithms. The results imply that the inclusion of more variables is not necessarily preferable for prediction; a few important variables selected by the algorithms may also perform well. Different algorithms may select different variables as the important ones for prediction. XGBoost performs better than GLM in most cases, and machine learning is useful for variable selection. Additionally, XGBoost is particularly preferable when using a priori variables.&quot;,&quot;publisher&quot;:&quot;Elsevier Ltd&quot;,&quot;volume&quot;:&quot;81&quot;},&quot;isTemporary&quot;:false}]},{&quot;citationID&quot;:&quot;MENDELEY_CITATION_c1026107-060c-4233-b993-d69063784957&quot;,&quot;properties&quot;:{&quot;noteIndex&quot;:0},&quot;isEdited&quot;:false,&quot;manualOverride&quot;:{&quot;isManuallyOverridden&quot;:false,&quot;citeprocText&quot;:&quot;(Pathways for Prosperity Commission, 2023)&quot;,&quot;manualOverrideText&quot;:&quot;&quot;},&quot;citationTag&quot;:&quot;MENDELEY_CITATION_v3_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&quot;,&quot;citationItems&quot;:[{&quot;id&quot;:&quot;ccd1e15b-6011-338a-9153-e99ecca3e588&quot;,&quot;itemData&quot;:{&quot;type&quot;:&quot;webpage&quot;,&quot;id&quot;:&quot;ccd1e15b-6011-338a-9153-e99ecca3e588&quot;,&quot;title&quot;:&quot;Can machine learning predict poverty?&quot;,&quot;author&quot;:[{&quot;family&quot;:&quot;Pathways for Prosperity Commission&quot;,&quot;given&quot;:&quot;&quot;,&quot;parse-names&quot;:false,&quot;dropping-particle&quot;:&quot;&quot;,&quot;non-dropping-particle&quot;:&quot;&quot;}],&quot;accessed&quot;:{&quot;date-parts&quot;:[[2023,12,1]]},&quot;URL&quot;:&quot;https://pathwayscommission.bsg.ox.ac.uk/blog/can-machine-learning-predict-poverty/&quot;,&quot;issued&quot;:{&quot;date-parts&quot;:[[202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612E-03DF-4417-83D5-E0E57F82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Diaz Barreto</dc:creator>
  <cp:keywords/>
  <dc:description/>
  <cp:lastModifiedBy>Daniel Eduardo Sandoval Casallas</cp:lastModifiedBy>
  <cp:revision>84</cp:revision>
  <dcterms:created xsi:type="dcterms:W3CDTF">2023-11-29T00:05:00Z</dcterms:created>
  <dcterms:modified xsi:type="dcterms:W3CDTF">2023-12-02T19:14:00Z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6423bc28-e82b-4717-9420-4ad12784c383</vt:lpwstr>
  </property>
</Properties>
</file>